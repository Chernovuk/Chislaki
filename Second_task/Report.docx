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D2" w:rsidRPr="005D763E" w:rsidRDefault="008F27D2" w:rsidP="008F27D2">
      <w:pPr>
        <w:jc w:val="center"/>
      </w:pPr>
      <w:r w:rsidRPr="005D763E">
        <w:t>Санкт-Петербургский государственный университет</w:t>
      </w:r>
    </w:p>
    <w:p w:rsidR="008F27D2" w:rsidRPr="005D763E" w:rsidRDefault="008F27D2" w:rsidP="008F27D2">
      <w:pPr>
        <w:jc w:val="center"/>
      </w:pPr>
      <w:r w:rsidRPr="005D763E">
        <w:t>Прикладная математика и информатика</w:t>
      </w:r>
    </w:p>
    <w:p w:rsidR="008F27D2" w:rsidRPr="005D763E" w:rsidRDefault="008F27D2" w:rsidP="008F27D2">
      <w:pPr>
        <w:jc w:val="center"/>
      </w:pPr>
    </w:p>
    <w:p w:rsidR="008F27D2" w:rsidRPr="005D763E" w:rsidRDefault="008F27D2" w:rsidP="008F27D2">
      <w:pPr>
        <w:jc w:val="center"/>
      </w:pPr>
    </w:p>
    <w:p w:rsidR="008F27D2" w:rsidRDefault="008F27D2" w:rsidP="008F27D2">
      <w:pPr>
        <w:jc w:val="center"/>
      </w:pPr>
    </w:p>
    <w:p w:rsidR="008F27D2" w:rsidRDefault="008F27D2" w:rsidP="008F27D2">
      <w:pPr>
        <w:jc w:val="center"/>
      </w:pPr>
    </w:p>
    <w:p w:rsidR="008F27D2" w:rsidRPr="005D763E" w:rsidRDefault="008F27D2" w:rsidP="008F27D2">
      <w:pPr>
        <w:jc w:val="center"/>
      </w:pPr>
    </w:p>
    <w:p w:rsidR="008F27D2" w:rsidRPr="005D763E" w:rsidRDefault="008F27D2" w:rsidP="008F27D2">
      <w:pPr>
        <w:jc w:val="center"/>
      </w:pPr>
    </w:p>
    <w:p w:rsidR="008F27D2" w:rsidRPr="00AB73EC" w:rsidRDefault="008F27D2" w:rsidP="008F27D2">
      <w:pPr>
        <w:jc w:val="center"/>
      </w:pPr>
      <w:r w:rsidRPr="005D763E">
        <w:t xml:space="preserve">Отчет по </w:t>
      </w:r>
      <w:r>
        <w:t>лабораторной работе №</w:t>
      </w:r>
      <w:r w:rsidRPr="005E75EB">
        <w:t>2</w:t>
      </w:r>
      <w:r>
        <w:t xml:space="preserve"> по вычислительному практикуму</w:t>
      </w:r>
    </w:p>
    <w:p w:rsidR="008F27D2" w:rsidRPr="005D763E" w:rsidRDefault="008F27D2" w:rsidP="008F27D2">
      <w:pPr>
        <w:jc w:val="center"/>
        <w:rPr>
          <w:b/>
        </w:rPr>
      </w:pPr>
      <w:r>
        <w:rPr>
          <w:b/>
        </w:rPr>
        <w:t>Приближенное решение нелинейных уравнений</w:t>
      </w:r>
    </w:p>
    <w:p w:rsidR="008F27D2" w:rsidRPr="005D763E" w:rsidRDefault="008F27D2" w:rsidP="008F27D2">
      <w:pPr>
        <w:jc w:val="center"/>
        <w:rPr>
          <w:b/>
        </w:rPr>
      </w:pPr>
    </w:p>
    <w:p w:rsidR="008F27D2" w:rsidRPr="005D763E" w:rsidRDefault="008F27D2" w:rsidP="008F27D2">
      <w:pPr>
        <w:jc w:val="center"/>
        <w:rPr>
          <w:b/>
        </w:rPr>
      </w:pPr>
    </w:p>
    <w:p w:rsidR="008F27D2" w:rsidRDefault="008F27D2" w:rsidP="008F27D2">
      <w:pPr>
        <w:jc w:val="center"/>
        <w:rPr>
          <w:b/>
        </w:rPr>
      </w:pPr>
    </w:p>
    <w:p w:rsidR="008F27D2" w:rsidRDefault="008F27D2" w:rsidP="008F27D2">
      <w:pPr>
        <w:jc w:val="center"/>
        <w:rPr>
          <w:b/>
        </w:rPr>
      </w:pPr>
    </w:p>
    <w:p w:rsidR="008F27D2" w:rsidRPr="005D763E" w:rsidRDefault="008F27D2" w:rsidP="008F27D2">
      <w:pPr>
        <w:jc w:val="center"/>
        <w:rPr>
          <w:b/>
        </w:rPr>
      </w:pPr>
    </w:p>
    <w:p w:rsidR="008F27D2" w:rsidRPr="005D763E" w:rsidRDefault="008F27D2" w:rsidP="008F27D2">
      <w:pPr>
        <w:jc w:val="right"/>
      </w:pPr>
      <w:r w:rsidRPr="005D763E">
        <w:t>Выполнил:</w:t>
      </w:r>
    </w:p>
    <w:p w:rsidR="008F27D2" w:rsidRPr="005D763E" w:rsidRDefault="008F27D2" w:rsidP="008F27D2">
      <w:pPr>
        <w:jc w:val="right"/>
      </w:pPr>
      <w:r w:rsidRPr="005D763E">
        <w:t>Чернов Павел Олегович</w:t>
      </w:r>
    </w:p>
    <w:p w:rsidR="008F27D2" w:rsidRPr="005D763E" w:rsidRDefault="008F27D2" w:rsidP="008F27D2">
      <w:pPr>
        <w:jc w:val="right"/>
      </w:pPr>
      <w:r>
        <w:t>группа 2</w:t>
      </w:r>
      <w:r w:rsidRPr="005D763E">
        <w:t>21</w:t>
      </w:r>
    </w:p>
    <w:p w:rsidR="008F27D2" w:rsidRPr="005D763E" w:rsidRDefault="008F27D2" w:rsidP="008F27D2"/>
    <w:p w:rsidR="008F27D2" w:rsidRPr="005D763E" w:rsidRDefault="008F27D2" w:rsidP="008F27D2">
      <w:pPr>
        <w:jc w:val="right"/>
      </w:pPr>
    </w:p>
    <w:p w:rsidR="008F27D2" w:rsidRPr="005D763E" w:rsidRDefault="008F27D2" w:rsidP="008F27D2">
      <w:pPr>
        <w:jc w:val="right"/>
      </w:pPr>
    </w:p>
    <w:p w:rsidR="008F27D2" w:rsidRPr="005D763E" w:rsidRDefault="008F27D2" w:rsidP="008F27D2">
      <w:pPr>
        <w:jc w:val="right"/>
      </w:pPr>
    </w:p>
    <w:p w:rsidR="008F27D2" w:rsidRPr="005D763E" w:rsidRDefault="008F27D2" w:rsidP="008F27D2">
      <w:pPr>
        <w:jc w:val="right"/>
      </w:pPr>
    </w:p>
    <w:p w:rsidR="008F27D2" w:rsidRDefault="008F27D2" w:rsidP="008F27D2">
      <w:pPr>
        <w:jc w:val="right"/>
      </w:pPr>
    </w:p>
    <w:p w:rsidR="008F27D2" w:rsidRPr="005D763E" w:rsidRDefault="008F27D2" w:rsidP="008F27D2">
      <w:pPr>
        <w:jc w:val="right"/>
      </w:pPr>
    </w:p>
    <w:p w:rsidR="008F27D2" w:rsidRPr="005D763E" w:rsidRDefault="008F27D2" w:rsidP="008F27D2">
      <w:pPr>
        <w:jc w:val="right"/>
      </w:pPr>
    </w:p>
    <w:p w:rsidR="008F27D2" w:rsidRPr="005D763E" w:rsidRDefault="008F27D2" w:rsidP="008F27D2">
      <w:pPr>
        <w:jc w:val="center"/>
      </w:pPr>
      <w:r w:rsidRPr="005D763E">
        <w:t>Санкт-Петербург</w:t>
      </w:r>
    </w:p>
    <w:p w:rsidR="008F27D2" w:rsidRPr="005D763E" w:rsidRDefault="008F27D2" w:rsidP="008F27D2">
      <w:pPr>
        <w:jc w:val="center"/>
      </w:pPr>
      <w:r w:rsidRPr="005D763E">
        <w:t>2022</w:t>
      </w:r>
    </w:p>
    <w:p w:rsidR="008F27D2" w:rsidRDefault="008F27D2" w:rsidP="008F27D2">
      <w:r>
        <w:br w:type="page"/>
      </w:r>
    </w:p>
    <w:p w:rsidR="008F27D2" w:rsidRPr="00F804D6" w:rsidRDefault="008F27D2" w:rsidP="008F27D2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Введение</w:t>
      </w:r>
    </w:p>
    <w:p w:rsidR="008F27D2" w:rsidRDefault="008F27D2" w:rsidP="008F27D2">
      <w:pPr>
        <w:jc w:val="center"/>
        <w:rPr>
          <w:ins w:id="0" w:author="Павел Чернов" w:date="2023-03-17T17:35:00Z"/>
        </w:rPr>
      </w:pPr>
      <w:r w:rsidRPr="005E75EB">
        <w:t>Задача алгебраического интерполирования.</w:t>
      </w:r>
      <w:r>
        <w:t xml:space="preserve"> </w:t>
      </w:r>
      <w:r w:rsidRPr="005E75EB">
        <w:t>Интерполяционный многочлен в форме Ньютона и в форме Лагранжа</w:t>
      </w:r>
      <w:ins w:id="1" w:author="Павел Чернов" w:date="2023-03-17T17:35:00Z">
        <w:r>
          <w:t>.</w:t>
        </w:r>
      </w:ins>
    </w:p>
    <w:p w:rsidR="008F27D2" w:rsidRPr="005E75EB" w:rsidRDefault="008F27D2" w:rsidP="008F27D2">
      <w:pPr>
        <w:rPr>
          <w:u w:val="single"/>
        </w:rPr>
      </w:pPr>
      <w:r w:rsidRPr="005E75EB">
        <w:rPr>
          <w:u w:val="single"/>
        </w:rPr>
        <w:t>Подготовительный этап:</w:t>
      </w:r>
    </w:p>
    <w:p w:rsidR="008F27D2" w:rsidRDefault="008F27D2" w:rsidP="008F27D2">
      <w:r w:rsidRPr="005E75EB">
        <w:t>Составить и вывести на печать таблицу из (m+1) значения функции f</w:t>
      </w:r>
      <w:r>
        <w:t xml:space="preserve"> </w:t>
      </w:r>
      <w:r w:rsidRPr="005E75EB">
        <w:t>в попарно-различных точках (узлах)z</w:t>
      </w:r>
      <w:r>
        <w:rPr>
          <w:vertAlign w:val="subscript"/>
          <w:lang w:val="en-US"/>
        </w:rPr>
        <w:t>j</w:t>
      </w:r>
      <w:r w:rsidRPr="005E75EB">
        <w:t>, где j=</w:t>
      </w:r>
      <w:proofErr w:type="gramStart"/>
      <w:r w:rsidRPr="005E75EB">
        <w:t>0,1,..</w:t>
      </w:r>
      <w:proofErr w:type="gramEnd"/>
      <w:r w:rsidRPr="005E75EB">
        <w:t>,m. Здесь число значений в таблице —параметр задачи, формула для  непрерывной функции  f представлена в варианте задания.</w:t>
      </w:r>
    </w:p>
    <w:p w:rsidR="008F27D2" w:rsidRDefault="008F27D2" w:rsidP="008F27D2">
      <w:r w:rsidRPr="005E75EB">
        <w:t>При создании таблицы возможно как случайное задание узл</w:t>
      </w:r>
      <w:r>
        <w:t>ов из некоторого про</w:t>
      </w:r>
      <w:r w:rsidRPr="005E75EB">
        <w:t>межутка [a; b] (важным ограничением здесь является попарная различность узлов), так и задание с помощью формулы (например, равноотстоящие с шагом h=(b-</w:t>
      </w:r>
      <w:proofErr w:type="gramStart"/>
      <w:r w:rsidRPr="005E75EB">
        <w:t>a)/</w:t>
      </w:r>
      <w:proofErr w:type="gramEnd"/>
      <w:r w:rsidRPr="005E75EB">
        <w:t>m узлы z</w:t>
      </w:r>
      <w:r>
        <w:rPr>
          <w:vertAlign w:val="subscript"/>
          <w:lang w:val="en-US"/>
        </w:rPr>
        <w:t>j</w:t>
      </w:r>
      <w:r w:rsidRPr="005E75EB">
        <w:rPr>
          <w:vertAlign w:val="subscript"/>
        </w:rPr>
        <w:t xml:space="preserve"> </w:t>
      </w:r>
      <w:r w:rsidRPr="005E75EB">
        <w:t xml:space="preserve">= </w:t>
      </w:r>
      <w:proofErr w:type="spellStart"/>
      <w:r>
        <w:t>a+j·h</w:t>
      </w:r>
      <w:proofErr w:type="spellEnd"/>
      <w:r>
        <w:t>,   j=0,1, ..., m</w:t>
      </w:r>
      <w:r w:rsidRPr="005E75EB">
        <w:t>.</w:t>
      </w:r>
    </w:p>
    <w:p w:rsidR="008F27D2" w:rsidRPr="005E75EB" w:rsidRDefault="008F27D2" w:rsidP="008F27D2">
      <w:pPr>
        <w:rPr>
          <w:u w:val="single"/>
        </w:rPr>
      </w:pPr>
      <w:r w:rsidRPr="005E75EB">
        <w:rPr>
          <w:u w:val="single"/>
        </w:rPr>
        <w:t>Решение задачи алгебраического интерполирования:</w:t>
      </w:r>
    </w:p>
    <w:p w:rsidR="008F27D2" w:rsidRDefault="008F27D2" w:rsidP="008F27D2">
      <w:r w:rsidRPr="005E75EB">
        <w:t xml:space="preserve">Дана таблично-заданная функция (m+1) аргумента. Требуется найти значение в точке x, (здесь x—параметр задачи; пользователю предлагается ввести </w:t>
      </w:r>
      <w:r>
        <w:t>произвольное зна</w:t>
      </w:r>
      <w:r w:rsidRPr="005E75EB">
        <w:t>чение x).</w:t>
      </w:r>
    </w:p>
    <w:p w:rsidR="008F27D2" w:rsidRDefault="008F27D2" w:rsidP="008F27D2">
      <w:r w:rsidRPr="005E75EB">
        <w:t>Для этого требуется построить интерполяционны</w:t>
      </w:r>
      <w:r>
        <w:t>й алгебраический многочлен, сте</w:t>
      </w:r>
      <w:r w:rsidRPr="005E75EB">
        <w:t>пени не выше n, (n‒ параметр задачи; пользователю предлагается ввести произвольное значение n ≤  m).</w:t>
      </w:r>
    </w:p>
    <w:p w:rsidR="008F27D2" w:rsidRDefault="008F27D2" w:rsidP="008F27D2">
      <w:r w:rsidRPr="005E75EB">
        <w:t>Решением задачи будет значение P</w:t>
      </w:r>
      <w:r>
        <w:rPr>
          <w:vertAlign w:val="subscript"/>
          <w:lang w:val="en-US"/>
        </w:rPr>
        <w:t>n</w:t>
      </w:r>
      <w:r w:rsidRPr="005E75EB">
        <w:t>(x)</w:t>
      </w:r>
      <w:r w:rsidRPr="005E75EB">
        <w:sym w:font="Symbol" w:char="F0BB"/>
      </w:r>
      <w:r w:rsidRPr="005E75EB">
        <w:t>f(x) (здесь P</w:t>
      </w:r>
      <w:r>
        <w:rPr>
          <w:vertAlign w:val="subscript"/>
          <w:lang w:val="en-US"/>
        </w:rPr>
        <w:t>n</w:t>
      </w:r>
      <w:r>
        <w:t>—алгебраический интерпо</w:t>
      </w:r>
      <w:r w:rsidRPr="005E75EB">
        <w:t>ляционный многочлен функции f, степени не выше n (при этом n ≤ m), построенный по набору из (n+1) узла z</w:t>
      </w:r>
      <w:r>
        <w:rPr>
          <w:vertAlign w:val="subscript"/>
          <w:lang w:val="en-US"/>
        </w:rPr>
        <w:t>j</w:t>
      </w:r>
      <w:r w:rsidRPr="005E75EB">
        <w:t>, решающему задачу минимизации погрешности интерполирования в заданной точке x.</w:t>
      </w:r>
    </w:p>
    <w:p w:rsidR="008F27D2" w:rsidRPr="00161840" w:rsidRDefault="008F27D2" w:rsidP="008F27D2">
      <w:r w:rsidRPr="005E75EB">
        <w:t>Для выбора «оптимальных» для точки x узлов</w:t>
      </w:r>
      <w:r>
        <w:t xml:space="preserve"> необходимо упорядочить узлы ис</w:t>
      </w:r>
      <w:r w:rsidRPr="005E75EB">
        <w:t xml:space="preserve">ходной таблицы по мере удаления их от точки интерполирования x </w:t>
      </w:r>
      <w:r>
        <w:t>(провести любую лю</w:t>
      </w:r>
      <w:r w:rsidRPr="005E75EB">
        <w:t>бимую сортировку). Далее работать уже с отсортирова</w:t>
      </w:r>
      <w:r>
        <w:t>нной таблицей. Узлы для построе</w:t>
      </w:r>
      <w:r w:rsidRPr="005E75EB">
        <w:t>ния P</w:t>
      </w:r>
      <w:r>
        <w:rPr>
          <w:vertAlign w:val="subscript"/>
          <w:lang w:val="en-US"/>
        </w:rPr>
        <w:t>n</w:t>
      </w:r>
      <w:r w:rsidRPr="005E75EB">
        <w:t xml:space="preserve"> будут располагаться в первых (n+1) строках отсортированной таблицы (в наших обозначениях это x</w:t>
      </w:r>
      <w:r w:rsidRPr="005E75EB">
        <w:rPr>
          <w:vertAlign w:val="subscript"/>
        </w:rPr>
        <w:t>0</w:t>
      </w:r>
      <w:r w:rsidRPr="005E75EB">
        <w:t>, x</w:t>
      </w:r>
      <w:r w:rsidRPr="005E75EB">
        <w:rPr>
          <w:vertAlign w:val="subscript"/>
        </w:rPr>
        <w:t>1</w:t>
      </w:r>
      <w:r w:rsidRPr="005E75EB">
        <w:t>, ... x</w:t>
      </w:r>
      <w:r>
        <w:rPr>
          <w:vertAlign w:val="subscript"/>
          <w:lang w:val="en-US"/>
        </w:rPr>
        <w:t>n</w:t>
      </w:r>
      <w:r w:rsidRPr="00161840">
        <w:t>).</w:t>
      </w:r>
    </w:p>
    <w:p w:rsidR="008F27D2" w:rsidRDefault="008F27D2" w:rsidP="008F27D2">
      <w:r w:rsidRPr="005E75EB">
        <w:t>Найти значение P</w:t>
      </w:r>
      <w:proofErr w:type="spellStart"/>
      <w:r>
        <w:rPr>
          <w:vertAlign w:val="subscript"/>
          <w:lang w:val="en-US"/>
        </w:rPr>
        <w:t>n</w:t>
      </w:r>
      <w:r>
        <w:rPr>
          <w:vertAlign w:val="superscript"/>
          <w:lang w:val="en-US"/>
        </w:rPr>
        <w:t>L</w:t>
      </w:r>
      <w:proofErr w:type="spellEnd"/>
      <w:r w:rsidRPr="005E75EB">
        <w:t xml:space="preserve">(x), используя представление в форме Лагранжа. Вычислить фактическую погрешность </w:t>
      </w:r>
      <w:proofErr w:type="spellStart"/>
      <w:r w:rsidRPr="005E75EB">
        <w:t>ef</w:t>
      </w:r>
      <w:proofErr w:type="spellEnd"/>
      <w:r>
        <w:rPr>
          <w:vertAlign w:val="subscript"/>
          <w:lang w:val="en-US"/>
        </w:rPr>
        <w:t>n</w:t>
      </w:r>
      <w:r w:rsidRPr="005E75EB">
        <w:t>(x)</w:t>
      </w:r>
      <w:r w:rsidRPr="00161840">
        <w:t xml:space="preserve"> </w:t>
      </w:r>
      <w:r w:rsidRPr="005E75EB">
        <w:t>=</w:t>
      </w:r>
      <w:r w:rsidRPr="00161840">
        <w:t xml:space="preserve"> </w:t>
      </w:r>
      <w:r w:rsidRPr="005E75EB">
        <w:t>|f(x)-P</w:t>
      </w:r>
      <w:proofErr w:type="spellStart"/>
      <w:r>
        <w:rPr>
          <w:vertAlign w:val="subscript"/>
          <w:lang w:val="en-US"/>
        </w:rPr>
        <w:t>n</w:t>
      </w:r>
      <w:r>
        <w:rPr>
          <w:vertAlign w:val="superscript"/>
          <w:lang w:val="en-US"/>
        </w:rPr>
        <w:t>L</w:t>
      </w:r>
      <w:proofErr w:type="spellEnd"/>
      <w:r w:rsidRPr="005E75EB">
        <w:t>(x)|.</w:t>
      </w:r>
    </w:p>
    <w:p w:rsidR="008F27D2" w:rsidRDefault="008F27D2" w:rsidP="008F27D2">
      <w:r w:rsidRPr="005E75EB">
        <w:t>Найти значение P</w:t>
      </w:r>
      <w:proofErr w:type="spellStart"/>
      <w:r>
        <w:rPr>
          <w:vertAlign w:val="subscript"/>
          <w:lang w:val="en-US"/>
        </w:rPr>
        <w:t>n</w:t>
      </w:r>
      <w:r>
        <w:rPr>
          <w:vertAlign w:val="superscript"/>
          <w:lang w:val="en-US"/>
        </w:rPr>
        <w:t>N</w:t>
      </w:r>
      <w:proofErr w:type="spellEnd"/>
      <w:r w:rsidRPr="005E75EB">
        <w:t>(x), используя представлени</w:t>
      </w:r>
      <w:r>
        <w:t>е в форме Ньютона. Для этого по</w:t>
      </w:r>
      <w:r w:rsidRPr="005E75EB">
        <w:t>строить</w:t>
      </w:r>
      <w:r w:rsidRPr="00161840">
        <w:t xml:space="preserve"> </w:t>
      </w:r>
      <w:r w:rsidRPr="005E75EB">
        <w:t>таблицу разделенных разностей по первым (n+1) значениям таблицы до порядка n</w:t>
      </w:r>
      <w:r w:rsidRPr="00161840">
        <w:t xml:space="preserve"> </w:t>
      </w:r>
      <w:r w:rsidRPr="005E75EB">
        <w:t xml:space="preserve">включительно. Вычислить фактическую погрешность </w:t>
      </w:r>
      <w:proofErr w:type="spellStart"/>
      <w:r w:rsidRPr="005E75EB">
        <w:t>ef</w:t>
      </w:r>
      <w:proofErr w:type="spellEnd"/>
      <w:r>
        <w:rPr>
          <w:vertAlign w:val="subscript"/>
          <w:lang w:val="en-US"/>
        </w:rPr>
        <w:t>n</w:t>
      </w:r>
      <w:r w:rsidRPr="005E75EB">
        <w:t>(x)</w:t>
      </w:r>
      <w:r w:rsidRPr="00161840">
        <w:t xml:space="preserve"> </w:t>
      </w:r>
      <w:r w:rsidRPr="005E75EB">
        <w:t>=</w:t>
      </w:r>
      <w:r w:rsidRPr="00161840">
        <w:t xml:space="preserve"> </w:t>
      </w:r>
      <w:r w:rsidRPr="005E75EB">
        <w:t>|f(x)-P</w:t>
      </w:r>
      <w:proofErr w:type="spellStart"/>
      <w:r>
        <w:rPr>
          <w:vertAlign w:val="subscript"/>
          <w:lang w:val="en-US"/>
        </w:rPr>
        <w:t>n</w:t>
      </w:r>
      <w:r>
        <w:rPr>
          <w:vertAlign w:val="superscript"/>
          <w:lang w:val="en-US"/>
        </w:rPr>
        <w:t>N</w:t>
      </w:r>
      <w:proofErr w:type="spellEnd"/>
      <w:r w:rsidRPr="005E75EB">
        <w:t>(x)|.</w:t>
      </w:r>
    </w:p>
    <w:p w:rsidR="008F27D2" w:rsidRDefault="008F27D2" w:rsidP="008F27D2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Ход работы</w:t>
      </w:r>
    </w:p>
    <w:p w:rsidR="008F27D2" w:rsidRDefault="008F27D2" w:rsidP="008F27D2">
      <w:pPr>
        <w:pStyle w:val="a3"/>
        <w:numPr>
          <w:ilvl w:val="0"/>
          <w:numId w:val="2"/>
        </w:numPr>
      </w:pPr>
      <w:r>
        <w:t>Представленная ниже программа позволяет аппроксимировать функцию на заданном отрезке, а также вычислить ее приблизительное значение на всей области определения.</w:t>
      </w:r>
    </w:p>
    <w:p w:rsidR="008F27D2" w:rsidRDefault="008F27D2" w:rsidP="008F27D2">
      <w:pPr>
        <w:pStyle w:val="a3"/>
        <w:numPr>
          <w:ilvl w:val="0"/>
          <w:numId w:val="2"/>
        </w:numPr>
      </w:pPr>
      <w:r>
        <w:t>Для аппроксимации функции используется нахождение интерполяционного многочлена как в форме Лагранжа, так и в форме Ньютона.</w:t>
      </w:r>
    </w:p>
    <w:p w:rsidR="008F27D2" w:rsidRPr="00DD188F" w:rsidRDefault="008F27D2" w:rsidP="008F27D2">
      <w:pPr>
        <w:pStyle w:val="a3"/>
        <w:numPr>
          <w:ilvl w:val="0"/>
          <w:numId w:val="2"/>
        </w:numPr>
      </w:pPr>
      <w:r>
        <w:t xml:space="preserve">Исходным параметром задачи является функция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e>
        </m:func>
      </m:oMath>
      <w:r w:rsidRPr="00DD18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программе можно задать а) число табличных значений, по которым будет проводиться приближение, б) концы отрезка </w:t>
      </w:r>
      <w:r w:rsidRPr="00DD188F">
        <w:rPr>
          <w:rFonts w:eastAsiaTheme="minorEastAsia"/>
        </w:rPr>
        <w:t>[</w:t>
      </w:r>
      <w:r>
        <w:rPr>
          <w:rFonts w:eastAsiaTheme="minorEastAsia"/>
          <w:lang w:val="en-US"/>
        </w:rPr>
        <w:t>a</w:t>
      </w:r>
      <w:r w:rsidRPr="00DD188F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b</w:t>
      </w:r>
      <w:r w:rsidRPr="00DD188F">
        <w:rPr>
          <w:rFonts w:eastAsiaTheme="minorEastAsia"/>
        </w:rPr>
        <w:t>]</w:t>
      </w:r>
      <w:r>
        <w:rPr>
          <w:rFonts w:eastAsiaTheme="minorEastAsia"/>
        </w:rPr>
        <w:t xml:space="preserve"> из которого выбираются узлы аппроксимации, в)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–точка интерполирование, значение в которой хотим найти, г) </w:t>
      </w:r>
      <w:r>
        <w:rPr>
          <w:rFonts w:eastAsiaTheme="minorEastAsia"/>
          <w:lang w:val="en-US"/>
        </w:rPr>
        <w:t>n</w:t>
      </w:r>
      <w:r w:rsidRPr="00DD188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D18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степень интерполяционного многочлена, который будет построен для того, чтобы найти значение </w:t>
      </w:r>
      <w:r>
        <w:rPr>
          <w:rFonts w:eastAsiaTheme="minorEastAsia"/>
          <w:lang w:val="en-US"/>
        </w:rPr>
        <w:t>x</w:t>
      </w:r>
      <w:r w:rsidRPr="00DD188F">
        <w:rPr>
          <w:rFonts w:eastAsiaTheme="minorEastAsia"/>
        </w:rPr>
        <w:t>.</w:t>
      </w:r>
      <w:r>
        <w:rPr>
          <w:rFonts w:eastAsiaTheme="minorEastAsia"/>
        </w:rPr>
        <w:t xml:space="preserve"> Ввод осуществляется при помощи клавиатуры.</w:t>
      </w:r>
    </w:p>
    <w:p w:rsidR="008F27D2" w:rsidRDefault="008F27D2" w:rsidP="008F27D2">
      <w:pPr>
        <w:pStyle w:val="a3"/>
        <w:numPr>
          <w:ilvl w:val="0"/>
          <w:numId w:val="2"/>
        </w:numPr>
      </w:pPr>
      <w:r>
        <w:t xml:space="preserve">Программа написана на языке С++, в расчетах используются переменные типа </w:t>
      </w:r>
      <w:r>
        <w:rPr>
          <w:lang w:val="en-US"/>
        </w:rPr>
        <w:t>double</w:t>
      </w:r>
      <w:r w:rsidRPr="00DD188F">
        <w:t>.</w:t>
      </w:r>
    </w:p>
    <w:p w:rsidR="008F27D2" w:rsidRDefault="008F27D2" w:rsidP="008F27D2">
      <w:r>
        <w:br w:type="page"/>
      </w:r>
    </w:p>
    <w:p w:rsidR="008F27D2" w:rsidRDefault="008F27D2" w:rsidP="008F27D2">
      <w:pPr>
        <w:pStyle w:val="a3"/>
        <w:numPr>
          <w:ilvl w:val="0"/>
          <w:numId w:val="1"/>
        </w:numPr>
        <w:rPr>
          <w:b/>
          <w:sz w:val="36"/>
          <w:szCs w:val="36"/>
          <w:shd w:val="clear" w:color="auto" w:fill="FAF9F8"/>
        </w:rPr>
      </w:pPr>
      <w:r>
        <w:rPr>
          <w:b/>
          <w:sz w:val="36"/>
          <w:szCs w:val="36"/>
          <w:shd w:val="clear" w:color="auto" w:fill="FAF9F8"/>
        </w:rPr>
        <w:lastRenderedPageBreak/>
        <w:t>Приложение</w:t>
      </w:r>
    </w:p>
    <w:p w:rsidR="006E7637" w:rsidRPr="006E7637" w:rsidRDefault="006E7637" w:rsidP="006E7637">
      <w:pPr>
        <w:pStyle w:val="a3"/>
        <w:rPr>
          <w:b/>
          <w:sz w:val="32"/>
          <w:szCs w:val="32"/>
          <w:shd w:val="clear" w:color="auto" w:fill="FAF9F8"/>
          <w:lang w:val="en-US"/>
        </w:rPr>
      </w:pPr>
      <w:r>
        <w:rPr>
          <w:b/>
          <w:sz w:val="32"/>
          <w:szCs w:val="32"/>
          <w:shd w:val="clear" w:color="auto" w:fill="FAF9F8"/>
        </w:rPr>
        <w:t>а</w:t>
      </w:r>
      <w:r w:rsidRPr="006E7637">
        <w:rPr>
          <w:b/>
          <w:sz w:val="32"/>
          <w:szCs w:val="32"/>
          <w:shd w:val="clear" w:color="auto" w:fill="FAF9F8"/>
          <w:lang w:val="en-US"/>
        </w:rPr>
        <w:t xml:space="preserve">) </w:t>
      </w:r>
      <w:r w:rsidRPr="006E7637">
        <w:rPr>
          <w:b/>
          <w:sz w:val="32"/>
          <w:szCs w:val="32"/>
          <w:shd w:val="clear" w:color="auto" w:fill="FAF9F8"/>
        </w:rPr>
        <w:t>Графи</w:t>
      </w:r>
      <w:r>
        <w:rPr>
          <w:b/>
          <w:sz w:val="32"/>
          <w:szCs w:val="32"/>
          <w:shd w:val="clear" w:color="auto" w:fill="FAF9F8"/>
        </w:rPr>
        <w:t>ки</w:t>
      </w:r>
      <w:r w:rsidRPr="006E7637">
        <w:rPr>
          <w:b/>
          <w:noProof/>
          <w:sz w:val="32"/>
          <w:szCs w:val="32"/>
          <w:shd w:val="clear" w:color="auto" w:fill="FAF9F8"/>
          <w:lang w:eastAsia="ru-RU"/>
        </w:rPr>
        <w:drawing>
          <wp:inline distT="0" distB="0" distL="0" distR="0" wp14:anchorId="44E15666" wp14:editId="13BC4F37">
            <wp:extent cx="5940425" cy="3544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637">
        <w:rPr>
          <w:b/>
          <w:noProof/>
          <w:sz w:val="32"/>
          <w:szCs w:val="32"/>
          <w:shd w:val="clear" w:color="auto" w:fill="FAF9F8"/>
          <w:lang w:eastAsia="ru-RU"/>
        </w:rPr>
        <w:drawing>
          <wp:inline distT="0" distB="0" distL="0" distR="0" wp14:anchorId="326840E4" wp14:editId="648E311C">
            <wp:extent cx="5940425" cy="4411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37" w:rsidRDefault="006E7637" w:rsidP="006E7637">
      <w:pPr>
        <w:pStyle w:val="a3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38481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637" w:rsidRPr="006E7637" w:rsidRDefault="006E7637" w:rsidP="006E7637">
      <w:pPr>
        <w:pStyle w:val="a3"/>
        <w:rPr>
          <w:b/>
          <w:sz w:val="32"/>
          <w:szCs w:val="32"/>
          <w:shd w:val="clear" w:color="auto" w:fill="FAF9F8"/>
        </w:rPr>
      </w:pPr>
    </w:p>
    <w:p w:rsidR="006E7637" w:rsidRPr="006E7637" w:rsidRDefault="006E7637" w:rsidP="008F27D2">
      <w:pPr>
        <w:autoSpaceDE w:val="0"/>
        <w:autoSpaceDN w:val="0"/>
        <w:adjustRightInd w:val="0"/>
        <w:spacing w:after="0" w:line="240" w:lineRule="auto"/>
        <w:ind w:left="360"/>
        <w:rPr>
          <w:b/>
          <w:sz w:val="32"/>
          <w:szCs w:val="32"/>
          <w:shd w:val="clear" w:color="auto" w:fill="FAF9F8"/>
          <w:lang w:val="en-US"/>
        </w:rPr>
      </w:pPr>
      <w:r>
        <w:rPr>
          <w:b/>
          <w:sz w:val="32"/>
          <w:szCs w:val="32"/>
          <w:shd w:val="clear" w:color="auto" w:fill="FAF9F8"/>
        </w:rPr>
        <w:t>б</w:t>
      </w:r>
      <w:r w:rsidRPr="006E7637">
        <w:rPr>
          <w:b/>
          <w:sz w:val="32"/>
          <w:szCs w:val="32"/>
          <w:shd w:val="clear" w:color="auto" w:fill="FAF9F8"/>
          <w:lang w:val="en-US"/>
        </w:rPr>
        <w:t xml:space="preserve">) </w:t>
      </w:r>
      <w:r>
        <w:rPr>
          <w:b/>
          <w:sz w:val="32"/>
          <w:szCs w:val="32"/>
          <w:shd w:val="clear" w:color="auto" w:fill="FAF9F8"/>
        </w:rPr>
        <w:t>Программа</w:t>
      </w:r>
    </w:p>
    <w:p w:rsidR="008F27D2" w:rsidRPr="006E7637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76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7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763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763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E763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27D2" w:rsidRPr="006E7637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76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7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763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F27D2" w:rsidRPr="006E7637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76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7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763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7637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6E763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F27D2" w:rsidRPr="006E7637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76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7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76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7637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E76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F27D2" w:rsidRPr="006E7637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38560D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6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38560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85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60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8560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3856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8560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Интерполируемая</w:t>
      </w:r>
      <w:r w:rsidRPr="003856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60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log(1 +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DD18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13</w:t>
      </w: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7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F27D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F27D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F27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27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&amp;</w:t>
      </w:r>
      <w:r w:rsidRPr="008F27D2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27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27D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7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8F27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таблица</w:t>
      </w:r>
      <w:r w:rsidRPr="008F27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8F27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относительно</w:t>
      </w:r>
      <w:r w:rsidRPr="008F27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 w:rsidRPr="008F27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до</w:t>
      </w:r>
      <w:r w:rsidRPr="008F27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8F27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интерполяции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 &lt; abs(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188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9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Lagrange_poly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18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188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7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&lt;=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 ++k) {</w:t>
      </w:r>
    </w:p>
    <w:p w:rsidR="008F27D2" w:rsidRPr="008F27D2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27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8F27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k) { 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1;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k)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 *=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 += w *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/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Newton_poly_correct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18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188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.second,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18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18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A(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+1,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D188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+1));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j; ++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(A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A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j - 1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j+i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.first);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(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D188F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.first);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res += A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i+1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mult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339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SetConsoleTitleA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3398F">
        <w:rPr>
          <w:rFonts w:ascii="Cascadia Mono" w:hAnsi="Cascadia Mono" w:cs="Cascadia Mono"/>
          <w:color w:val="A31515"/>
          <w:sz w:val="19"/>
          <w:szCs w:val="19"/>
          <w:lang w:val="en-US"/>
        </w:rPr>
        <w:t>"Algebraic interpolation problem"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::fixed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(16);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//Кол-во точек в таблице (m = 21)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"Input number of table values: 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//Концы отрезка интерполирования (a = 1, b = 2)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"Input segment boundaries: 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"Table of values: \n"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(17)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"f(</w:t>
      </w:r>
      <w:proofErr w:type="spellStart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DD188F"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DD188F"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</w:rPr>
        <w:t>table_values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>(m);</w:t>
      </w: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 xml:space="preserve">//Если задавать </w:t>
      </w:r>
      <w:proofErr w:type="spellStart"/>
      <w:r w:rsidRPr="00DD188F">
        <w:rPr>
          <w:rFonts w:ascii="Cascadia Mono" w:hAnsi="Cascadia Mono" w:cs="Cascadia Mono"/>
          <w:color w:val="008000"/>
          <w:sz w:val="19"/>
          <w:szCs w:val="19"/>
        </w:rPr>
        <w:t>рандомно</w:t>
      </w:r>
      <w:proofErr w:type="spellEnd"/>
      <w:r w:rsidRPr="00DD188F">
        <w:rPr>
          <w:rFonts w:ascii="Cascadia Mono" w:hAnsi="Cascadia Mono" w:cs="Cascadia Mono"/>
          <w:color w:val="008000"/>
          <w:sz w:val="19"/>
          <w:szCs w:val="19"/>
        </w:rPr>
        <w:t xml:space="preserve">, надо будет компаратор написать, чтобы по иксам </w:t>
      </w:r>
      <w:proofErr w:type="spellStart"/>
      <w:r w:rsidRPr="00DD188F">
        <w:rPr>
          <w:rFonts w:ascii="Cascadia Mono" w:hAnsi="Cascadia Mono" w:cs="Cascadia Mono"/>
          <w:color w:val="008000"/>
          <w:sz w:val="19"/>
          <w:szCs w:val="19"/>
        </w:rPr>
        <w:t>сортить</w:t>
      </w:r>
      <w:proofErr w:type="spellEnd"/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= a + (b - a) *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m;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.second = f(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.first);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//Точка интерполирования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"Input interpolation point: 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-1) {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"Have you ever seen the initial function? You are inputting values out of its range, stupid. </w:t>
      </w:r>
      <w:r w:rsidRPr="00A3398F">
        <w:rPr>
          <w:rFonts w:ascii="Cascadia Mono" w:hAnsi="Cascadia Mono" w:cs="Cascadia Mono"/>
          <w:color w:val="A31515"/>
          <w:sz w:val="19"/>
          <w:szCs w:val="19"/>
          <w:lang w:val="en-US"/>
        </w:rPr>
        <w:t>Fine, I'm giving you one another try: "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188F">
        <w:rPr>
          <w:rFonts w:ascii="Cascadia Mono" w:hAnsi="Cascadia Mono" w:cs="Cascadia Mono"/>
          <w:color w:val="008000"/>
          <w:sz w:val="19"/>
          <w:szCs w:val="19"/>
        </w:rPr>
        <w:t>//Степень интерполяционного М.Ч. (n = 14)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degree of interpolation </w:t>
      </w:r>
      <w:proofErr w:type="spellStart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polinom</w:t>
      </w:r>
      <w:proofErr w:type="spellEnd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(Warning, degree must be less than number of table values, i.e. n &lt; m): 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&gt;= m)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input, consider condition n &lt; m, try again: 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m - 1) {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"Sorted table of values: \n"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(17)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"f(</w:t>
      </w:r>
      <w:proofErr w:type="spellStart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X_i</w:t>
      </w:r>
      <w:proofErr w:type="spellEnd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)\n"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Lagr_res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Lagrange_poly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(n, x,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Newt_res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Newton_poly_correct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(n, x,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table_values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f_res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f(x);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"Value of the Lagrange polynomial at the </w:t>
      </w:r>
      <w:proofErr w:type="spellStart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interpol</w:t>
      </w:r>
      <w:proofErr w:type="spellEnd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. point: 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Lagr_res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"Value of absolute error rate: 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Lagr_res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f_res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"Value of the Newton polynomial at the </w:t>
      </w:r>
      <w:proofErr w:type="spellStart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interpol</w:t>
      </w:r>
      <w:proofErr w:type="spellEnd"/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. point: 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Newt_res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"Value of absolute error rate: 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Newt_res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f_res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88F">
        <w:rPr>
          <w:rFonts w:ascii="Cascadia Mono" w:hAnsi="Cascadia Mono" w:cs="Cascadia Mono"/>
          <w:color w:val="A31515"/>
          <w:sz w:val="19"/>
          <w:szCs w:val="19"/>
          <w:lang w:val="en-US"/>
        </w:rPr>
        <w:t>"If you want to try another interpolation point, enter 1, otherwise 0: "</w:t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D18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398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3398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(flag);</w:t>
      </w: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27D2" w:rsidRPr="00A339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F27D2" w:rsidRPr="00DD188F" w:rsidRDefault="008F27D2" w:rsidP="008F27D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A3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D188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DD188F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F27D2" w:rsidRPr="00A3398F" w:rsidRDefault="008F27D2" w:rsidP="008F27D2">
      <w:pPr>
        <w:ind w:left="360"/>
        <w:rPr>
          <w:lang w:val="en-US"/>
        </w:rPr>
      </w:pPr>
      <w:r w:rsidRPr="00DD188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744F" w:rsidRPr="0038560D" w:rsidRDefault="0038560D">
      <w:pPr>
        <w:rPr>
          <w:lang w:val="en-US"/>
        </w:rPr>
      </w:pPr>
      <w:r w:rsidRPr="0038560D">
        <w:rPr>
          <w:lang w:val="en-US"/>
        </w:rPr>
        <w:t>https://github.com/Chernovuk/Chislaki/tree/master/Second_task</w:t>
      </w:r>
      <w:bookmarkStart w:id="2" w:name="_GoBack"/>
      <w:bookmarkEnd w:id="2"/>
    </w:p>
    <w:sectPr w:rsidR="00CC744F" w:rsidRPr="00385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F3FD2"/>
    <w:multiLevelType w:val="hybridMultilevel"/>
    <w:tmpl w:val="3356C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164C2"/>
    <w:multiLevelType w:val="hybridMultilevel"/>
    <w:tmpl w:val="131A4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авел Чернов">
    <w15:presenceInfo w15:providerId="Windows Live" w15:userId="087b5120af1a69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7"/>
    <w:rsid w:val="00090E07"/>
    <w:rsid w:val="0038560D"/>
    <w:rsid w:val="006E7637"/>
    <w:rsid w:val="008F27D2"/>
    <w:rsid w:val="0092292A"/>
    <w:rsid w:val="00A3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3AB03-216C-426A-A0FF-7141107D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7D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Chernovuk</dc:creator>
  <cp:keywords/>
  <dc:description/>
  <cp:lastModifiedBy>Chernovuk</cp:lastModifiedBy>
  <cp:revision>4</cp:revision>
  <dcterms:created xsi:type="dcterms:W3CDTF">2023-03-25T18:52:00Z</dcterms:created>
  <dcterms:modified xsi:type="dcterms:W3CDTF">2023-03-29T12:30:00Z</dcterms:modified>
</cp:coreProperties>
</file>